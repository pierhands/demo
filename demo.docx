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20B" w:rsidRDefault="00CF2216">
      <w:r>
        <w:t>Create demo.docx by udk.</w:t>
      </w:r>
    </w:p>
    <w:p w:rsidR="008767FD" w:rsidRDefault="008767FD">
      <w:pPr>
        <w:rPr>
          <w:rFonts w:hint="eastAsia"/>
        </w:rPr>
      </w:pPr>
      <w:r>
        <w:t>Update demo.docx by udk.</w:t>
      </w:r>
      <w:bookmarkStart w:id="0" w:name="_GoBack"/>
      <w:bookmarkEnd w:id="0"/>
    </w:p>
    <w:sectPr w:rsidR="008767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05FD" w:rsidRDefault="00FC05FD" w:rsidP="00CF2216">
      <w:r>
        <w:separator/>
      </w:r>
    </w:p>
  </w:endnote>
  <w:endnote w:type="continuationSeparator" w:id="0">
    <w:p w:rsidR="00FC05FD" w:rsidRDefault="00FC05FD" w:rsidP="00CF2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05FD" w:rsidRDefault="00FC05FD" w:rsidP="00CF2216">
      <w:r>
        <w:separator/>
      </w:r>
    </w:p>
  </w:footnote>
  <w:footnote w:type="continuationSeparator" w:id="0">
    <w:p w:rsidR="00FC05FD" w:rsidRDefault="00FC05FD" w:rsidP="00CF22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991"/>
    <w:rsid w:val="006A3991"/>
    <w:rsid w:val="008767FD"/>
    <w:rsid w:val="00CF2216"/>
    <w:rsid w:val="00D7320B"/>
    <w:rsid w:val="00FC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1582B8-01FD-40E4-AD8C-3597D18B8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22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22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22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22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2018-09-11T06:25:00Z</dcterms:created>
  <dcterms:modified xsi:type="dcterms:W3CDTF">2018-09-11T07:56:00Z</dcterms:modified>
</cp:coreProperties>
</file>